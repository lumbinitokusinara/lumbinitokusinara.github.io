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A012" w14:textId="3FD06616" w:rsidR="009F543D" w:rsidRDefault="00181917" w:rsidP="003F5A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1917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B2DFABD" w14:textId="7506ADB0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69B7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sz w:val="24"/>
          <w:szCs w:val="24"/>
        </w:rPr>
        <w:t>roduction</w:t>
      </w:r>
    </w:p>
    <w:p w14:paraId="336BCDB1" w14:textId="220EED78" w:rsidR="00D969B7" w:rsidRDefault="00D969B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Gratitude to the Buddha</w:t>
      </w:r>
    </w:p>
    <w:p w14:paraId="1A1C5DFD" w14:textId="68206A6E" w:rsidR="00D969B7" w:rsidRDefault="008655B1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17150EE7" w14:textId="1D175E56" w:rsidR="008655B1" w:rsidRDefault="00DC5437" w:rsidP="003F5A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Abbreviations</w:t>
      </w:r>
    </w:p>
    <w:p w14:paraId="6482B8B2" w14:textId="77777777" w:rsidR="001926CE" w:rsidRDefault="001926CE" w:rsidP="001926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926CE">
        <w:rPr>
          <w:rFonts w:ascii="Times New Roman" w:hAnsi="Times New Roman" w:cs="Times New Roman"/>
          <w:b/>
          <w:bCs/>
          <w:sz w:val="24"/>
          <w:szCs w:val="24"/>
        </w:rPr>
        <w:t>Section 1: The Birth of the Buddha Gotama</w:t>
      </w:r>
    </w:p>
    <w:p w14:paraId="4E408063" w14:textId="77777777" w:rsidR="000B7AA8" w:rsidRDefault="000B7AA8" w:rsidP="000B7A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7AA8">
        <w:rPr>
          <w:rFonts w:ascii="Times New Roman" w:hAnsi="Times New Roman" w:cs="Times New Roman"/>
          <w:b/>
          <w:bCs/>
          <w:sz w:val="24"/>
          <w:szCs w:val="24"/>
        </w:rPr>
        <w:t>Section 2: Childhood and Family Life of Prince Siddhartha</w:t>
      </w:r>
    </w:p>
    <w:p w14:paraId="30E4D8F6" w14:textId="77777777" w:rsidR="00201CD8" w:rsidRDefault="00201CD8" w:rsidP="00201CD8">
      <w:pPr>
        <w:pStyle w:val="Standard"/>
        <w:tabs>
          <w:tab w:val="left" w:pos="261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201CD8">
        <w:rPr>
          <w:rFonts w:ascii="Times New Roman" w:hAnsi="Times New Roman" w:cs="Times New Roman"/>
          <w:b/>
          <w:bCs/>
          <w:lang w:val="en-AU"/>
        </w:rPr>
        <w:t>Section 3: The Life of Ascetic Siddhartha (Ages 29–35)</w:t>
      </w:r>
    </w:p>
    <w:p w14:paraId="62A64EC7" w14:textId="77777777" w:rsidR="009B49ED" w:rsidRDefault="009B49ED" w:rsidP="009B49ED">
      <w:pPr>
        <w:pStyle w:val="Standard"/>
        <w:spacing w:after="0"/>
        <w:rPr>
          <w:rFonts w:ascii="Times New Roman" w:hAnsi="Times New Roman" w:cs="Times New Roman"/>
          <w:b/>
          <w:bCs/>
          <w:lang w:val="en-AU"/>
        </w:rPr>
      </w:pPr>
      <w:r w:rsidRPr="009B49ED">
        <w:rPr>
          <w:rFonts w:ascii="Times New Roman" w:hAnsi="Times New Roman" w:cs="Times New Roman"/>
          <w:b/>
          <w:bCs/>
          <w:lang w:val="en-AU"/>
        </w:rPr>
        <w:t>Section 4: The Enlightenment of Buddha Gotama (At Age 35)</w:t>
      </w:r>
    </w:p>
    <w:p w14:paraId="0049A130" w14:textId="77777777" w:rsidR="00A72756" w:rsidRPr="00A72756" w:rsidRDefault="00A72756" w:rsidP="00A72756">
      <w:pPr>
        <w:pStyle w:val="Standard"/>
        <w:tabs>
          <w:tab w:val="left" w:pos="7088"/>
        </w:tabs>
        <w:spacing w:after="0"/>
        <w:rPr>
          <w:rFonts w:ascii="Times New Roman" w:hAnsi="Times New Roman" w:cs="Times New Roman"/>
          <w:b/>
          <w:bCs/>
          <w:lang w:val="en-AU"/>
        </w:rPr>
      </w:pPr>
      <w:r w:rsidRPr="00A72756">
        <w:rPr>
          <w:rFonts w:ascii="Times New Roman" w:hAnsi="Times New Roman" w:cs="Times New Roman"/>
          <w:b/>
          <w:bCs/>
          <w:lang w:val="en-AU"/>
        </w:rPr>
        <w:t>Section 4-1: The Founding of the Fourfold Assembly</w:t>
      </w:r>
    </w:p>
    <w:p w14:paraId="5515CB52" w14:textId="77777777" w:rsidR="00BC143C" w:rsidRDefault="00BC143C" w:rsidP="00BC14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143C">
        <w:rPr>
          <w:rFonts w:ascii="Times New Roman" w:hAnsi="Times New Roman" w:cs="Times New Roman"/>
          <w:b/>
          <w:bCs/>
          <w:sz w:val="24"/>
          <w:szCs w:val="24"/>
        </w:rPr>
        <w:t>Section 5: The Greatness of the Buddha</w:t>
      </w:r>
    </w:p>
    <w:p w14:paraId="0CF741E4" w14:textId="77777777" w:rsidR="0066280B" w:rsidRDefault="0066280B" w:rsidP="006628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280B">
        <w:rPr>
          <w:rFonts w:ascii="Times New Roman" w:hAnsi="Times New Roman" w:cs="Times New Roman"/>
          <w:b/>
          <w:bCs/>
          <w:sz w:val="24"/>
          <w:szCs w:val="24"/>
        </w:rPr>
        <w:t>Section 6: Titles and Epithets of the Buddha</w:t>
      </w:r>
    </w:p>
    <w:p w14:paraId="56B9E19F" w14:textId="77777777" w:rsidR="00C83C4D" w:rsidRDefault="00C83C4D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3C4D">
        <w:rPr>
          <w:rFonts w:ascii="Times New Roman" w:hAnsi="Times New Roman" w:cs="Times New Roman"/>
          <w:b/>
          <w:bCs/>
          <w:sz w:val="24"/>
          <w:szCs w:val="24"/>
        </w:rPr>
        <w:t>Section 7: The Buddha—The Supreme Teacher of the World</w:t>
      </w:r>
    </w:p>
    <w:p w14:paraId="04579046" w14:textId="77777777" w:rsidR="00FD1153" w:rsidRPr="00FD1153" w:rsidRDefault="00FD1153" w:rsidP="00FD11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53">
        <w:rPr>
          <w:rFonts w:ascii="Times New Roman" w:hAnsi="Times New Roman" w:cs="Times New Roman"/>
          <w:b/>
          <w:bCs/>
          <w:sz w:val="24"/>
          <w:szCs w:val="24"/>
        </w:rPr>
        <w:t>Section 8: Praise and Criticism – The Buddha’s Unshaken Wisdom</w:t>
      </w:r>
    </w:p>
    <w:p w14:paraId="5C88BA15" w14:textId="23411F83" w:rsidR="00FD1153" w:rsidRDefault="00792ED5" w:rsidP="00C83C4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92ED5">
        <w:rPr>
          <w:rFonts w:ascii="Times New Roman" w:hAnsi="Times New Roman" w:cs="Times New Roman"/>
          <w:b/>
          <w:bCs/>
          <w:sz w:val="24"/>
          <w:szCs w:val="24"/>
        </w:rPr>
        <w:t>Section: 9: The Past Lives of the Buddha</w:t>
      </w:r>
    </w:p>
    <w:p w14:paraId="6B32BB92" w14:textId="77777777" w:rsidR="002B077C" w:rsidRDefault="002B077C" w:rsidP="002B07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077C">
        <w:rPr>
          <w:rFonts w:ascii="Times New Roman" w:hAnsi="Times New Roman" w:cs="Times New Roman"/>
          <w:b/>
          <w:bCs/>
          <w:sz w:val="24"/>
          <w:szCs w:val="24"/>
        </w:rPr>
        <w:t>Section 10: The Profound Greatness of the Buddha's Teachings</w:t>
      </w:r>
    </w:p>
    <w:p w14:paraId="06CE1A38" w14:textId="77777777" w:rsidR="008D50C4" w:rsidRDefault="008D50C4" w:rsidP="008D50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50C4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11-1: Advice and Guidance to the Sangha</w:t>
      </w:r>
    </w:p>
    <w:p w14:paraId="7F8020C5" w14:textId="77777777" w:rsidR="006F445D" w:rsidRDefault="006F445D" w:rsidP="006F44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445D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11-2: Advice and Guidance to Lay Followers</w:t>
      </w:r>
    </w:p>
    <w:p w14:paraId="6517C557" w14:textId="77777777" w:rsidR="00325761" w:rsidRDefault="00325761" w:rsidP="003257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5761">
        <w:rPr>
          <w:rFonts w:ascii="Times New Roman" w:hAnsi="Times New Roman" w:cs="Times New Roman"/>
          <w:b/>
          <w:bCs/>
          <w:sz w:val="24"/>
          <w:szCs w:val="24"/>
        </w:rPr>
        <w:t>Section 12: The Similes and Metaphors of the Buddha</w:t>
      </w:r>
    </w:p>
    <w:p w14:paraId="5B057BDA" w14:textId="77777777" w:rsidR="002A51D6" w:rsidRPr="002A51D6" w:rsidRDefault="002A51D6" w:rsidP="002A51D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51D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 13: Introduction: Summary of the Forty-five years of Buddha’s Great Service to the World </w:t>
      </w:r>
    </w:p>
    <w:p w14:paraId="1861CAFC" w14:textId="77777777" w:rsidR="00641970" w:rsidRDefault="00641970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41970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13:1: First Teaching Tour and the First Rainy Season</w:t>
      </w:r>
    </w:p>
    <w:p w14:paraId="0529F4F7" w14:textId="35A756F0" w:rsidR="003773F3" w:rsidRDefault="003773F3" w:rsidP="006419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773F3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 13:2- Second and the Third Walking/ Teaching Tours</w:t>
      </w:r>
    </w:p>
    <w:p w14:paraId="183FA30C" w14:textId="5C5ECC1D" w:rsidR="002B74B2" w:rsidRPr="002B74B2" w:rsidRDefault="002B74B2" w:rsidP="00641970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B74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14-1: The 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Buddha Meeting King Seniya </w:t>
      </w:r>
      <w:proofErr w:type="spellStart"/>
      <w:r w:rsidRPr="002B74B2">
        <w:rPr>
          <w:rFonts w:ascii="Times New Roman" w:hAnsi="Times New Roman" w:cs="Times New Roman"/>
          <w:b/>
          <w:bCs/>
          <w:sz w:val="24"/>
          <w:szCs w:val="24"/>
        </w:rPr>
        <w:t>Bimbis</w:t>
      </w:r>
      <w:r w:rsidRPr="002B74B2">
        <w:rPr>
          <w:rFonts w:ascii="Times New Roman" w:hAnsi="Times New Roman" w:cs="Times New Roman" w:hint="eastAsia"/>
          <w:b/>
          <w:bCs/>
          <w:sz w:val="24"/>
          <w:szCs w:val="24"/>
        </w:rPr>
        <w:t>ā</w:t>
      </w:r>
      <w:r w:rsidRPr="002B74B2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2B74B2">
        <w:rPr>
          <w:rFonts w:ascii="Times New Roman" w:hAnsi="Times New Roman" w:cs="Times New Roman"/>
          <w:b/>
          <w:bCs/>
          <w:sz w:val="24"/>
          <w:szCs w:val="24"/>
        </w:rPr>
        <w:t xml:space="preserve"> of Magadha</w:t>
      </w:r>
    </w:p>
    <w:p w14:paraId="4C2FE869" w14:textId="77777777" w:rsidR="00655C35" w:rsidRPr="00FC16DD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14-2: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the Fourth Walking Tour and </w:t>
      </w:r>
    </w:p>
    <w:p w14:paraId="64F3EE3E" w14:textId="77777777" w:rsidR="00655C35" w:rsidRDefault="00655C35" w:rsidP="00655C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Kapilavattu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proofErr w:type="spellStart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C16DD">
        <w:rPr>
          <w:rFonts w:ascii="Times New Roman" w:hAnsi="Times New Roman" w:cs="Times New Roman"/>
          <w:b/>
          <w:bCs/>
          <w:sz w:val="24"/>
          <w:szCs w:val="24"/>
          <w:lang w:val="en-GB"/>
        </w:rPr>
        <w:t>: the Fifth Walking Tour</w:t>
      </w:r>
    </w:p>
    <w:p w14:paraId="4161A70C" w14:textId="77777777" w:rsidR="00F64388" w:rsidRDefault="00F64388" w:rsidP="00F643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14-3: Second to Fourth Vassa Spent in </w:t>
      </w:r>
      <w:proofErr w:type="spellStart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>Rājagaha</w:t>
      </w:r>
      <w:proofErr w:type="spellEnd"/>
      <w:r w:rsidRPr="00F6438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36-39)</w:t>
      </w:r>
    </w:p>
    <w:p w14:paraId="79A56765" w14:textId="4BFBF82B" w:rsidR="000B4B5D" w:rsidRDefault="000B4B5D" w:rsidP="000B4B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15-1: Fifth Vassa Spent in </w:t>
      </w:r>
      <w:proofErr w:type="spellStart"/>
      <w:r w:rsidRPr="000B4B5D">
        <w:rPr>
          <w:rFonts w:ascii="Times New Roman" w:hAnsi="Times New Roman" w:cs="Times New Roman"/>
          <w:b/>
          <w:bCs/>
          <w:sz w:val="24"/>
          <w:szCs w:val="24"/>
        </w:rPr>
        <w:t>Vesālȋ</w:t>
      </w:r>
      <w:proofErr w:type="spellEnd"/>
      <w:r w:rsidRPr="000B4B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(Age 39)</w:t>
      </w:r>
    </w:p>
    <w:p w14:paraId="621728B8" w14:textId="77777777" w:rsidR="00C2278B" w:rsidRDefault="00C2278B" w:rsidP="00C227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278B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15-2: Sixth to Eighth Vassa- Age 40 - 42 Years</w:t>
      </w:r>
    </w:p>
    <w:p w14:paraId="2B71BCD9" w14:textId="77777777" w:rsidR="008A0BE6" w:rsidRDefault="008A0BE6" w:rsidP="008A0B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</w:rPr>
        <w:t>Section 15-3: Ninth to Tenth Vassa (Age 43–44)</w:t>
      </w:r>
    </w:p>
    <w:p w14:paraId="76EADD16" w14:textId="77777777" w:rsidR="00770417" w:rsidRDefault="00770417" w:rsidP="007704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04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15-4: Eleventh and Twelfth Vassa (Age 45 to 46) </w:t>
      </w:r>
    </w:p>
    <w:p w14:paraId="312A48A4" w14:textId="77777777" w:rsidR="00653FCB" w:rsidRDefault="00653FCB" w:rsidP="00653FC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53FC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16-1: Thirteenth, Fourteenth and Fifteenth Vassa (Age 47 to 49) </w:t>
      </w:r>
    </w:p>
    <w:p w14:paraId="7C3615D9" w14:textId="77777777" w:rsidR="00294E4F" w:rsidRDefault="00294E4F" w:rsidP="00294E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16-2: Sixteenth to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Seventeenth Vassa (Age 50-51) </w:t>
      </w:r>
    </w:p>
    <w:p w14:paraId="70B110DA" w14:textId="57BE14C1" w:rsidR="006221E0" w:rsidRDefault="006221E0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>Section: 16-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C17F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C17F3" w:rsidRPr="004C17F3">
        <w:rPr>
          <w:rFonts w:ascii="Times New Roman" w:hAnsi="Times New Roman" w:cs="Times New Roman"/>
          <w:b/>
          <w:bCs/>
          <w:sz w:val="24"/>
          <w:szCs w:val="24"/>
        </w:rPr>
        <w:t>ighteenth</w:t>
      </w: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418F4" w:rsidRPr="001418F4">
        <w:rPr>
          <w:rFonts w:ascii="Times New Roman" w:hAnsi="Times New Roman" w:cs="Times New Roman"/>
          <w:b/>
          <w:bCs/>
          <w:sz w:val="24"/>
          <w:szCs w:val="24"/>
        </w:rPr>
        <w:t xml:space="preserve">ineteenth 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Vassa (Age 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>-5</w:t>
      </w:r>
      <w:r w:rsidR="001418F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94E4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4A02EE25" w14:textId="30C2D24F" w:rsidR="009B0735" w:rsidRDefault="000206C4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4E4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Section: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="00F87A04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318FE" w:rsidRPr="004318FE">
        <w:rPr>
          <w:rFonts w:ascii="Times New Roman" w:hAnsi="Times New Roman" w:cs="Times New Roman"/>
          <w:b/>
          <w:bCs/>
          <w:sz w:val="24"/>
          <w:szCs w:val="24"/>
        </w:rPr>
        <w:t>wentieth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1C09">
        <w:rPr>
          <w:rFonts w:ascii="Times New Roman" w:hAnsi="Times New Roman" w:cs="Times New Roman"/>
          <w:b/>
          <w:bCs/>
          <w:sz w:val="24"/>
          <w:szCs w:val="24"/>
        </w:rPr>
        <w:t xml:space="preserve">Vassa (Age 54) </w:t>
      </w:r>
    </w:p>
    <w:p w14:paraId="2AF8AC5B" w14:textId="01D8779A" w:rsidR="004947EB" w:rsidRDefault="00E20ED0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18: 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 xml:space="preserve">Twenty-first </w:t>
      </w:r>
      <w:r w:rsidR="004318F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2237D">
        <w:rPr>
          <w:rFonts w:ascii="Times New Roman" w:hAnsi="Times New Roman" w:cs="Times New Roman"/>
          <w:b/>
          <w:bCs/>
          <w:sz w:val="24"/>
          <w:szCs w:val="24"/>
        </w:rPr>
        <w:t>Forty-</w:t>
      </w:r>
      <w:r w:rsidR="00D877BE">
        <w:rPr>
          <w:rFonts w:ascii="Times New Roman" w:hAnsi="Times New Roman" w:cs="Times New Roman"/>
          <w:b/>
          <w:bCs/>
          <w:sz w:val="24"/>
          <w:szCs w:val="24"/>
        </w:rPr>
        <w:t xml:space="preserve">fourth Vassa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722824">
        <w:rPr>
          <w:rFonts w:ascii="Times New Roman" w:hAnsi="Times New Roman" w:cs="Times New Roman"/>
          <w:b/>
          <w:bCs/>
          <w:sz w:val="24"/>
          <w:szCs w:val="24"/>
        </w:rPr>
        <w:t>Savatt</w:t>
      </w:r>
      <w:r w:rsidR="00647EFC">
        <w:rPr>
          <w:rFonts w:ascii="Times New Roman" w:hAnsi="Times New Roman" w:cs="Times New Roman"/>
          <w:b/>
          <w:bCs/>
          <w:sz w:val="24"/>
          <w:szCs w:val="24"/>
        </w:rPr>
        <w:t>hi</w:t>
      </w:r>
      <w:proofErr w:type="spellEnd"/>
      <w:r w:rsidR="00647E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>(from Age 5</w:t>
      </w:r>
      <w:r w:rsidR="00BE730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22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824">
        <w:rPr>
          <w:rFonts w:ascii="Times New Roman" w:hAnsi="Times New Roman" w:cs="Times New Roman"/>
          <w:b/>
          <w:bCs/>
          <w:sz w:val="24"/>
          <w:szCs w:val="24"/>
        </w:rPr>
        <w:t>onwards</w:t>
      </w:r>
      <w:r w:rsidR="00B343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1015068" w14:textId="066F63F3" w:rsidR="009F54A9" w:rsidRDefault="009F54A9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19.1 </w:t>
      </w:r>
    </w:p>
    <w:p w14:paraId="1905EB23" w14:textId="0E0506A5" w:rsidR="00647EFC" w:rsidRDefault="00647EFC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1</w:t>
      </w:r>
      <w:r w:rsidR="001C04A9">
        <w:rPr>
          <w:rFonts w:ascii="Times New Roman" w:hAnsi="Times New Roman" w:cs="Times New Roman"/>
          <w:b/>
          <w:bCs/>
          <w:sz w:val="24"/>
          <w:szCs w:val="24"/>
        </w:rPr>
        <w:t xml:space="preserve">9: </w:t>
      </w:r>
      <w:r w:rsidR="00867810">
        <w:rPr>
          <w:rFonts w:ascii="Times New Roman" w:hAnsi="Times New Roman" w:cs="Times New Roman"/>
          <w:b/>
          <w:bCs/>
          <w:sz w:val="24"/>
          <w:szCs w:val="24"/>
        </w:rPr>
        <w:t>The last Vassa and the Final Passing-away.</w:t>
      </w:r>
    </w:p>
    <w:p w14:paraId="0FCEA8DD" w14:textId="61029A2B" w:rsidR="00E0297E" w:rsidRDefault="00E0297E" w:rsidP="000206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371E2" w14:textId="77777777" w:rsidR="000206C4" w:rsidRDefault="000206C4" w:rsidP="006221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FCC81" w14:textId="77777777" w:rsidR="00DC5437" w:rsidRPr="00D969B7" w:rsidRDefault="00DC5437" w:rsidP="003F5A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C5437" w:rsidRPr="00D96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E7F9B" w14:textId="77777777" w:rsidR="001372C2" w:rsidRDefault="001372C2" w:rsidP="000B4B5D">
      <w:pPr>
        <w:spacing w:after="0" w:line="240" w:lineRule="auto"/>
      </w:pPr>
      <w:r>
        <w:separator/>
      </w:r>
    </w:p>
  </w:endnote>
  <w:endnote w:type="continuationSeparator" w:id="0">
    <w:p w14:paraId="63269B72" w14:textId="77777777" w:rsidR="001372C2" w:rsidRDefault="001372C2" w:rsidP="000B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103B8" w14:textId="77777777" w:rsidR="001372C2" w:rsidRDefault="001372C2" w:rsidP="000B4B5D">
      <w:pPr>
        <w:spacing w:after="0" w:line="240" w:lineRule="auto"/>
      </w:pPr>
      <w:r>
        <w:separator/>
      </w:r>
    </w:p>
  </w:footnote>
  <w:footnote w:type="continuationSeparator" w:id="0">
    <w:p w14:paraId="67B0FD84" w14:textId="77777777" w:rsidR="001372C2" w:rsidRDefault="001372C2" w:rsidP="000B4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MwNjExMjc1NbAwtLBU0lEKTi0uzszPAykwrgUAZrwDXCwAAAA="/>
  </w:docVars>
  <w:rsids>
    <w:rsidRoot w:val="003F5A3F"/>
    <w:rsid w:val="000206C4"/>
    <w:rsid w:val="00021BDC"/>
    <w:rsid w:val="00055225"/>
    <w:rsid w:val="000578D6"/>
    <w:rsid w:val="000A221A"/>
    <w:rsid w:val="000B4B5D"/>
    <w:rsid w:val="000B7AA8"/>
    <w:rsid w:val="000E353F"/>
    <w:rsid w:val="000F7390"/>
    <w:rsid w:val="001372C2"/>
    <w:rsid w:val="001418F4"/>
    <w:rsid w:val="00181917"/>
    <w:rsid w:val="001926CE"/>
    <w:rsid w:val="001B1743"/>
    <w:rsid w:val="001C04A9"/>
    <w:rsid w:val="001C6923"/>
    <w:rsid w:val="00201CD8"/>
    <w:rsid w:val="00294E4F"/>
    <w:rsid w:val="002A478D"/>
    <w:rsid w:val="002A51D6"/>
    <w:rsid w:val="002B077C"/>
    <w:rsid w:val="002B4CEC"/>
    <w:rsid w:val="002B74B2"/>
    <w:rsid w:val="00325761"/>
    <w:rsid w:val="003773F3"/>
    <w:rsid w:val="003868FE"/>
    <w:rsid w:val="003B0A4A"/>
    <w:rsid w:val="003F5A3F"/>
    <w:rsid w:val="004318FE"/>
    <w:rsid w:val="004947EB"/>
    <w:rsid w:val="0049595C"/>
    <w:rsid w:val="004C17F3"/>
    <w:rsid w:val="0062202B"/>
    <w:rsid w:val="006221E0"/>
    <w:rsid w:val="006368D7"/>
    <w:rsid w:val="00641970"/>
    <w:rsid w:val="00647EFC"/>
    <w:rsid w:val="00653FCB"/>
    <w:rsid w:val="00655C35"/>
    <w:rsid w:val="0066280B"/>
    <w:rsid w:val="006F445D"/>
    <w:rsid w:val="00722824"/>
    <w:rsid w:val="00770417"/>
    <w:rsid w:val="00792ED5"/>
    <w:rsid w:val="008655B1"/>
    <w:rsid w:val="00866E6A"/>
    <w:rsid w:val="00867810"/>
    <w:rsid w:val="008A0BE6"/>
    <w:rsid w:val="008D50C4"/>
    <w:rsid w:val="0095304D"/>
    <w:rsid w:val="009B0735"/>
    <w:rsid w:val="009B49ED"/>
    <w:rsid w:val="009E0AAC"/>
    <w:rsid w:val="009F543D"/>
    <w:rsid w:val="009F54A9"/>
    <w:rsid w:val="00A01CD0"/>
    <w:rsid w:val="00A2237D"/>
    <w:rsid w:val="00A515A0"/>
    <w:rsid w:val="00A72756"/>
    <w:rsid w:val="00AA26AB"/>
    <w:rsid w:val="00AF0C2A"/>
    <w:rsid w:val="00B343E1"/>
    <w:rsid w:val="00B77C8B"/>
    <w:rsid w:val="00BC143C"/>
    <w:rsid w:val="00BE7307"/>
    <w:rsid w:val="00C2278B"/>
    <w:rsid w:val="00C83C4D"/>
    <w:rsid w:val="00CA5DC5"/>
    <w:rsid w:val="00D61C09"/>
    <w:rsid w:val="00D877BE"/>
    <w:rsid w:val="00D969B7"/>
    <w:rsid w:val="00DC5437"/>
    <w:rsid w:val="00E0297E"/>
    <w:rsid w:val="00E20ED0"/>
    <w:rsid w:val="00E63F82"/>
    <w:rsid w:val="00EE7F90"/>
    <w:rsid w:val="00F64388"/>
    <w:rsid w:val="00F8120E"/>
    <w:rsid w:val="00F87A04"/>
    <w:rsid w:val="00FC16DD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A153"/>
  <w15:chartTrackingRefBased/>
  <w15:docId w15:val="{3DC6B9F4-128F-484C-9421-090476A7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3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01CD8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 w:bidi="ar-SA"/>
      <w14:ligatures w14:val="none"/>
    </w:rPr>
  </w:style>
  <w:style w:type="paragraph" w:styleId="EndnoteText">
    <w:name w:val="endnote text"/>
    <w:basedOn w:val="Normal"/>
    <w:link w:val="EndnoteTextChar"/>
    <w:uiPriority w:val="99"/>
    <w:unhideWhenUsed/>
    <w:rsid w:val="000B4B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4B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298</Words>
  <Characters>1565</Characters>
  <Application>Microsoft Office Word</Application>
  <DocSecurity>0</DocSecurity>
  <Lines>40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Sudharma Daine</dc:creator>
  <cp:keywords/>
  <dc:description/>
  <cp:lastModifiedBy>Upul Gunawardana</cp:lastModifiedBy>
  <cp:revision>6</cp:revision>
  <dcterms:created xsi:type="dcterms:W3CDTF">2025-03-19T05:11:00Z</dcterms:created>
  <dcterms:modified xsi:type="dcterms:W3CDTF">2025-04-17T14:00:00Z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20cb048807347aa83c7e5876e26802f0a049a6913c00296a9462c1f5edd31309</vt:lpwstr>
  </property>
</Properties>
</file>